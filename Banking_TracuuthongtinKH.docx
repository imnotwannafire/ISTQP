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8118"/>
        <w:tblGridChange w:id="0">
          <w:tblGrid>
            <w:gridCol w:w="1458"/>
            <w:gridCol w:w="8118"/>
          </w:tblGrid>
        </w:tblGridChange>
      </w:tblGrid>
      <w:tr>
        <w:tc>
          <w:tcPr/>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sdtContent>
          </w:sdt>
        </w:tc>
        <w:tc>
          <w:tcPr>
            <w:vAlign w:val="center"/>
          </w:tcPr>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sdtContent>
          </w:sdt>
        </w:tc>
      </w:tr>
    </w:tbl>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THI CUỐI KHÓA KIỂM THỬ CƠ BẢN</w:t>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2: THỰC HÀNH</w:t>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120 phút</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30" w:right="0" w:hanging="63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THỰC HÀNH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(120 phút)</w:t>
          </w: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thực hành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(Kĩ năng viết test case):</w:t>
          </w:r>
        </w:p>
      </w:sdtContent>
    </w:sdt>
    <w:sdt>
      <w:sdtPr>
        <w:tag w:val="goog_rdk_12"/>
      </w:sdtPr>
      <w:sdtContent>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Yêu cầu: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 requirement (đặc tả yêu cầu) một chức năng phần mềm như bên dưới (mục 2.). Bằng kinh nghiệm và những kĩ năng đã học, hãy viết test case (ca kiểm thử) cho chức năng này.</w:t>
          </w:r>
        </w:p>
      </w:sdtContent>
    </w:sdt>
    <w:sdt>
      <w:sdtPr>
        <w:tag w:val="goog_rdk_13"/>
      </w:sdtPr>
      <w:sdtContent>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 tả phần mềm:</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này đựợc sử dụng để tra cứu thông tin khách hàng, bao gồm thông tin về hạng, về các loại điểm tích lũy của khách hàng vào từng mốc thời gian cụ thể. vào thời điểm tra cứu hiện tại. Mỗi khách hàng khi thực hiện giao dịch đều có 1 điểm tích lũy. Số điểm này tăng dần theo lượng giao dịch của khách hàng. Điểm xét hạng tích lũy là một hằng số, phụ thuộc vào từng thời điểm mà Ban giám đốc đưa ra. Hiện tại, điểm này là 30 000.  Điểm xét hạng = điểm năm hiện tại của khách hàng + điểm xét hạng còn lại của năm trước (Điểm xét hạng còn lại: Mỗi năm những số điểm đủ quy ra quà, khách hàng sẽ được nhận quà tương ứng, phần điểm không được đổi quà sẽ tính còn lại cho năm sau.). Khi khách hàng đạt đủ Điểm xét hạng tích lũy (30 000 điểm), thì được vào hạng TITAN, ngày khách hàng vào hạng cũng là ngày này. Khi khách hàng đạt 50 000 điểm, hạng của khách hàng được nâng thành GOLD. Ngày vào hạng gần nhất và ngày xét lại hạng được cập nhật lại khi khách hàng chuyển sang hạng mới. Phần điểm thưởng đang đăng ký đổi quà sẽ được làm rõ trong sprint tiếp theo.</w:t>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minh họa:</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094948" cy="2755171"/>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4948" cy="2755171"/>
                        </a:xfrm>
                        <a:prstGeom prst="rect"/>
                        <a:ln/>
                      </pic:spPr>
                    </pic:pic>
                  </a:graphicData>
                </a:graphic>
              </wp:inline>
            </w:drawing>
          </w:r>
          <w:r w:rsidDel="00000000" w:rsidR="00000000" w:rsidRPr="00000000">
            <w:rPr>
              <w:rtl w:val="0"/>
            </w:rPr>
          </w:r>
        </w:p>
      </w:sdtContent>
    </w:sdt>
    <w:sdt>
      <w:sdtPr>
        <w:tag w:val="goog_rdk_18"/>
      </w:sdtPr>
      <w:sdtContent>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NSD: click chọn màn hình Tra cứu thông tin</w:t>
          </w:r>
        </w:p>
      </w:sdtContent>
    </w:sdt>
    <w:sdt>
      <w:sdtPr>
        <w:tag w:val="goog_rdk_19"/>
      </w:sdtPr>
      <w:sdtContent>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hiển thị màn hình chi tiết như trên để NSD có thể điền thông tin về Mã KH/hoặc số CMT, hộ chiếu ( trường dữ liệu có giá trị duy nhất), hoặc tên kahách hàng, địa chỉ, ngày sinh (là trường dữ liệu không phải là duy nhất)</w:t>
          </w:r>
        </w:p>
      </w:sdtContent>
    </w:sdt>
    <w:sdt>
      <w:sdtPr>
        <w:tag w:val="goog_rdk_20"/>
      </w:sdtPr>
      <w:sdtContent>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NSD: click chọn “Thoát”</w:t>
          </w:r>
        </w:p>
      </w:sdtContent>
    </w:sdt>
    <w:sdt>
      <w:sdtPr>
        <w:tag w:val="goog_rdk_21"/>
      </w:sdtPr>
      <w:sdtContent>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quay về màn hình chính</w:t>
          </w:r>
        </w:p>
      </w:sdtContent>
    </w:sdt>
    <w:sdt>
      <w:sdtPr>
        <w:tag w:val="goog_rdk_22"/>
      </w:sdtPr>
      <w:sdtContent>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12"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NSD :Click chọn “ Tìm kiếm”</w:t>
          </w: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Hiển thị “Danh sách thông tin khách hàng” có giá trị tương ứng với các giá trị tìm kiếm. Nếu không có dữ liệu nào được tìm thấy, hệ thống sẽ hiển thị thông báo: “Không tìm thấy kết quả nào”.</w:t>
          </w:r>
        </w:p>
      </w:sdtContent>
    </w:sdt>
    <w:sdt>
      <w:sdtPr>
        <w:tag w:val="goog_rdk_24"/>
      </w:sdtPr>
      <w:sdtContent>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NSD : Click chọn vào dòng thông tin có giá trị gần đúng nhất tại link “Mã khách hàng”</w:t>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hiển thị màn hình các thông tin tương ứng theo yêu cầu. Các thông tin này chỉ có thể view, không đựơc chỉnh sửa, xóa</w:t>
          </w:r>
        </w:p>
      </w:sdtContent>
    </w:sdt>
    <w:sdt>
      <w:sdtPr>
        <w:tag w:val="goog_rdk_27"/>
      </w:sdtPr>
      <w:sdtContent>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minh họa thông tin khách hàng chi tiết:</w:t>
            <w:br w:type="textWrapping"/>
          </w:r>
          <w:sdt>
            <w:sdtPr>
              <w:tag w:val="goog_rdk_26"/>
            </w:sdtPr>
            <w:sdtContent>
              <w:ins w:author="PhuongGV" w:id="0" w:date="2013-07-30T13:44:00Z">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81550" cy="41148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4114800"/>
                              </a:xfrm>
                              <a:prstGeom prst="rect"/>
                              <a:ln/>
                            </pic:spPr>
                          </pic:pic>
                        </a:graphicData>
                      </a:graphic>
                    </wp:inline>
                  </w:drawing>
                </w:r>
              </w:ins>
            </w:sdtContent>
          </w:sdt>
          <w:r w:rsidDel="00000000" w:rsidR="00000000" w:rsidRPr="00000000">
            <w:rPr>
              <w:rtl w:val="0"/>
            </w:rPr>
          </w:r>
        </w:p>
      </w:sdtContent>
    </w:sdt>
    <w:sdt>
      <w:sdtPr>
        <w:tag w:val="goog_rdk_28"/>
      </w:sdtPr>
      <w:sdtContent>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về cơ sở dữ liệu: Thông tin khách hàng được lưu trong 3 bảng</w:t>
          </w:r>
        </w:p>
      </w:sdtContent>
    </w:sdt>
    <w:sdt>
      <w:sdtPr>
        <w:tag w:val="goog_rdk_29"/>
      </w:sdtPr>
      <w:sdtContent>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KHACHHANG(MaKH, TenKH, DiaChi, SoCMT_HoChieu, DiemTichLuyNamNay, DiemTichLuyNamTruoc)</w:t>
          </w:r>
        </w:p>
      </w:sdtContent>
    </w:sdt>
    <w:sdt>
      <w:sdtPr>
        <w:tag w:val="goog_rdk_30"/>
      </w:sdtPr>
      <w:sdtContent>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HANG(MaHang, TenHang). VD: Hạng TITAN có mã là 1, GOLD có mã là 2</w:t>
          </w:r>
        </w:p>
      </w:sdtContent>
    </w:sdt>
    <w:sdt>
      <w:sdtPr>
        <w:tag w:val="goog_rdk_31"/>
      </w:sdtPr>
      <w:sdtContent>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HANGKHACHHANG(MaKH,NgayVaoHang,MaHang)</w:t>
          </w:r>
        </w:p>
      </w:sdtContent>
    </w:sdt>
    <w:sdt>
      <w:sdtPr>
        <w:tag w:val="goog_rdk_32"/>
      </w:sdtPr>
      <w:sdtContent>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dtContent>
    </w:sdt>
    <w:sdt>
      <w:sdtPr>
        <w:tag w:val="goog_rdk_33"/>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Bài thực hành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(Kĩ năng chạy test case, log bug và report)</w:t>
          </w:r>
        </w:p>
      </w:sdtContent>
    </w:sdt>
    <w:sdt>
      <w:sdtPr>
        <w:tag w:val="goog_rdk_34"/>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Cho đặc tả yêu cầu và bộ test case (ca kiểm thử) như tệp đính kèm.</w:t>
          </w:r>
        </w:p>
      </w:sdtContent>
    </w:sdt>
    <w:sdt>
      <w:sdtPr>
        <w:tag w:val="goog_rdk_35"/>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sdtContent>
    </w:sdt>
    <w:sdt>
      <w:sdtPr>
        <w:tag w:val="goog_rdk_36"/>
      </w:sdtPr>
      <w:sdtContent>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trang Web với 2 tập tin: banhoa.rar và HOA_DB.rar, dùng công cụ XAMP và MySQL và config theo hướng dẫn.</w:t>
          </w:r>
        </w:p>
      </w:sdtContent>
    </w:sdt>
    <w:sdt>
      <w:sdtPr>
        <w:tag w:val="goog_rdk_37"/>
      </w:sdtPr>
      <w:sdtContent>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Chạy test case</w:t>
          </w:r>
        </w:p>
      </w:sdtContent>
    </w:sdt>
    <w:sdt>
      <w:sdtPr>
        <w:tag w:val="goog_rdk_38"/>
      </w:sdtPr>
      <w:sdtContent>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công cụ Mantisbt để log bug nếu có. </w:t>
          </w:r>
        </w:p>
      </w:sdtContent>
    </w:sdt>
    <w:sdt>
      <w:sdtPr>
        <w:tag w:val="goog_rdk_39"/>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ước tên bug: [tên thí sinh]_QL Đơn Hàng_[Tên bug]</w:t>
          </w:r>
        </w:p>
      </w:sdtContent>
    </w:sdt>
    <w:sdt>
      <w:sdtPr>
        <w:tag w:val="goog_rdk_40"/>
      </w:sdtPr>
      <w:sdtContent>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Chụp lại evidence cho các test case đã chạy (bước chính)</w:t>
          </w:r>
        </w:p>
      </w:sdtContent>
    </w:sdt>
    <w:sdt>
      <w:sdtPr>
        <w:tag w:val="goog_rdk_41"/>
      </w:sdtPr>
      <w:sdtContent>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Gửi lại test report trong file excel: </w:t>
          </w:r>
        </w:p>
      </w:sdtContent>
    </w:sdt>
    <w:sdt>
      <w:sdtPr>
        <w:tag w:val="goog_rdk_42"/>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Test case(TC) đã chạy/Tổng số TC</w:t>
          </w:r>
        </w:p>
      </w:sdtContent>
    </w:sdt>
    <w:sdt>
      <w:sdtPr>
        <w:tag w:val="goog_rdk_43"/>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TC failed/Tổng số TC</w:t>
          </w:r>
        </w:p>
      </w:sdtContent>
    </w:sdt>
    <w:sdt>
      <w:sdtPr>
        <w:tag w:val="goog_rdk_44"/>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TC passed/Tổng số TC</w:t>
          </w:r>
        </w:p>
      </w:sdtContent>
    </w:sdt>
    <w:sdt>
      <w:sdtPr>
        <w:tag w:val="goog_rdk_45"/>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bug được tìm thấy, ID của bug</w:t>
          </w:r>
        </w:p>
      </w:sdtContent>
    </w:sdt>
    <w:sdt>
      <w:sdtPr>
        <w:tag w:val="goog_rdk_46"/>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xảy ra issue gì khi test không</w:t>
          </w:r>
        </w:p>
      </w:sdtContent>
    </w:sdt>
    <w:sdt>
      <w:sdtPr>
        <w:tag w:val="goog_rdk_47"/>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Nhận xét chung về chất lượng phần chức năng test</w:t>
          </w:r>
        </w:p>
      </w:sdtContent>
    </w:sdt>
    <w:sdt>
      <w:sdtPr>
        <w:tag w:val="goog_rdk_48"/>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sdtContent>
    </w:sdt>
    <w:sdt>
      <w:sdtPr>
        <w:tag w:val="goog_rdk_49"/>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*Ghi chú: </w:t>
          </w:r>
        </w:p>
      </w:sdtContent>
    </w:sdt>
    <w:sdt>
      <w:sdtPr>
        <w:tag w:val="goog_rdk_50"/>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thi trắc nghiệm và Phần thực hành làm trên máy, lưu chung 1 file</w:t>
          </w:r>
        </w:p>
      </w:sdtContent>
    </w:sdt>
    <w:sdt>
      <w:sdtPr>
        <w:tag w:val="goog_rdk_51"/>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Phần trắc nghiệm thí sinh được chọn 1 đáp án đúng duy nhất.</w:t>
          </w:r>
        </w:p>
      </w:sdtContent>
    </w:sdt>
    <w:sdt>
      <w:sdtPr>
        <w:tag w:val="goog_rdk_52"/>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-----------Hết----------</w:t>
          </w:r>
        </w:p>
      </w:sdtContent>
    </w:sdt>
    <w:sdt>
      <w:sdtPr>
        <w:tag w:val="goog_rdk_53"/>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 Nội, ngày 07/01/2017</w:t>
          </w:r>
        </w:p>
      </w:sdtContent>
    </w:sdt>
    <w:sdt>
      <w:sdtPr>
        <w:tag w:val="goog_rdk_54"/>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520" w:hanging="720"/>
            <w:jc w:val="righ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Người ra đề  </w:t>
          </w:r>
        </w:p>
      </w:sdtContent>
    </w:sdt>
    <w:sdt>
      <w:sdtPr>
        <w:tag w:val="goog_rdk_55"/>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 Hoàng Thị Luy</w:t>
          </w:r>
          <w:r w:rsidDel="00000000" w:rsidR="00000000" w:rsidRPr="00000000">
            <w:rPr>
              <w:rtl w:val="0"/>
            </w:rPr>
          </w:r>
        </w:p>
      </w:sdtContent>
    </w:sdt>
    <w:sectPr>
      <w:pgSz w:h="15840" w:w="12240"/>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Libre Baskerville"/>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Libre Baskerville" w:cs="Libre Baskerville" w:eastAsia="Libre Baskerville" w:hAnsi="Libre Baskerville"/>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2"/>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ffffff" w:val="clear"/>
      <w:spacing w:after="200" w:before="0" w:line="276" w:lineRule="auto"/>
      <w:ind w:left="360" w:right="0" w:hanging="360"/>
      <w:jc w:val="left"/>
    </w:pPr>
    <w:rPr>
      <w:rFonts w:ascii="Times New Roman" w:cs="Times New Roman" w:eastAsia="Times New Roman" w:hAnsi="Times New Roman"/>
      <w:b w:val="1"/>
      <w:i w:val="0"/>
      <w:smallCaps w:val="1"/>
      <w:strike w:val="0"/>
      <w:color w:val="000000"/>
      <w:sz w:val="26"/>
      <w:szCs w:val="26"/>
      <w:u w:val="none"/>
      <w:shd w:fill="auto" w:val="clear"/>
      <w:vertAlign w:val="baseline"/>
    </w:rPr>
  </w:style>
  <w:style w:type="paragraph" w:styleId="Heading2">
    <w:name w:val="heading 2"/>
    <w:basedOn w:val="Normal"/>
    <w:next w:val="Normal"/>
    <w:pPr>
      <w:keepNext w:val="1"/>
      <w:shd w:fill="ffffff" w:val="clear"/>
      <w:tabs>
        <w:tab w:val="left" w:pos="1800"/>
      </w:tabs>
      <w:spacing w:after="60" w:before="60" w:line="312" w:lineRule="auto"/>
      <w:ind w:left="432" w:right="29" w:hanging="432"/>
    </w:pPr>
    <w:rPr>
      <w:rFonts w:ascii="Arial" w:cs="Arial" w:eastAsia="Arial" w:hAnsi="Arial"/>
      <w:b w:val="1"/>
      <w:sz w:val="24"/>
      <w:szCs w:val="24"/>
    </w:rPr>
  </w:style>
  <w:style w:type="paragraph" w:styleId="Heading3">
    <w:name w:val="heading 3"/>
    <w:basedOn w:val="Normal"/>
    <w:next w:val="Normal"/>
    <w:pPr>
      <w:keepNext w:val="1"/>
      <w:spacing w:after="120" w:before="120" w:line="312" w:lineRule="auto"/>
      <w:ind w:left="774" w:hanging="504"/>
    </w:pPr>
    <w:rPr>
      <w:rFonts w:ascii="Arial" w:cs="Arial" w:eastAsia="Arial" w:hAnsi="Arial"/>
      <w:b w:val="1"/>
    </w:rPr>
  </w:style>
  <w:style w:type="paragraph" w:styleId="Heading4">
    <w:name w:val="heading 4"/>
    <w:basedOn w:val="Normal"/>
    <w:next w:val="Normal"/>
    <w:pPr>
      <w:keepNext w:val="1"/>
      <w:spacing w:after="60" w:before="60" w:line="240" w:lineRule="auto"/>
      <w:ind w:left="774" w:hanging="504"/>
    </w:pPr>
    <w:rPr>
      <w:rFonts w:ascii="Arial" w:cs="Arial" w:eastAsia="Arial" w:hAnsi="Arial"/>
      <w:b w:val="1"/>
    </w:rPr>
  </w:style>
  <w:style w:type="paragraph" w:styleId="Heading5">
    <w:name w:val="heading 5"/>
    <w:basedOn w:val="Normal"/>
    <w:next w:val="Normal"/>
    <w:pPr>
      <w:keepNext w:val="1"/>
      <w:spacing w:after="60" w:before="60" w:line="240" w:lineRule="auto"/>
      <w:ind w:left="774" w:hanging="504"/>
    </w:pPr>
    <w:rPr>
      <w:rFonts w:ascii="Arial" w:cs="Arial" w:eastAsia="Arial" w:hAnsi="Arial"/>
      <w:b w:val="1"/>
    </w:rPr>
  </w:style>
  <w:style w:type="paragraph" w:styleId="Heading6">
    <w:name w:val="heading 6"/>
    <w:basedOn w:val="Normal"/>
    <w:next w:val="Normal"/>
    <w:pPr>
      <w:keepNext w:val="1"/>
      <w:widowControl w:val="0"/>
      <w:spacing w:after="60" w:before="60" w:line="240" w:lineRule="auto"/>
      <w:ind w:left="774" w:hanging="504"/>
    </w:pPr>
    <w:rPr>
      <w:rFonts w:ascii="Arial" w:cs="Arial" w:eastAsia="Arial" w:hAnsi="Arial"/>
      <w:b w:val="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aliases w:val="h1,Level 1 Topic Heading,H1,Section,1HD,H11,1,section,Attribute Heading 1,My Heading 1,1 ghost,g,Heading 1(Report Only),Chapter,Heading 1(Report Only)1,Chapter1,Heading U,Titre Partie,Œ©o‚µ 1,?co??E 1,뙥,Chapter1 + 1...,12,DO NOT USE_h1,hd1,C"/>
    <w:next w:val="Normal"/>
    <w:link w:val="Heading1Char"/>
    <w:autoRedefine w:val="1"/>
    <w:uiPriority w:val="99"/>
    <w:qFormat w:val="1"/>
    <w:rsid w:val="00377311"/>
    <w:pPr>
      <w:keepNext w:val="1"/>
      <w:pageBreakBefore w:val="1"/>
      <w:numPr>
        <w:numId w:val="52"/>
      </w:numPr>
      <w:shd w:color="auto" w:fill="ffffff" w:val="clear"/>
      <w:spacing w:after="100" w:afterAutospacing="1" w:before="100" w:beforeAutospacing="1" w:line="300" w:lineRule="atLeast"/>
      <w:outlineLvl w:val="0"/>
    </w:pPr>
    <w:rPr>
      <w:rFonts w:ascii="Times New Roman" w:cs="Times New Roman" w:eastAsia="Times New Roman" w:hAnsi="Times New Roman"/>
      <w:b w:val="1"/>
      <w:caps w:val="1"/>
      <w:shadow w:val="1"/>
      <w:kern w:val="24"/>
      <w:sz w:val="26"/>
      <w:szCs w:val="20"/>
      <w:lang w:eastAsia="en-US" w:val="en-GB"/>
    </w:rPr>
  </w:style>
  <w:style w:type="paragraph" w:styleId="Heading2">
    <w:name w:val="heading 2"/>
    <w:aliases w:val="h2,Level 2 Topic Heading,H21,Major,Heading 2 Char1,Heading 2 Char1 Char Char,Heading 2 Char Char Char Char,Heading 2 Char Char1,2 headline,h,headline,h headline,H2-Sec. Head,h21,l2,Centerhead,Œ©o‚µ 2,뙥2,?co??E 2,Chapter Number/Appendix Lette"/>
    <w:basedOn w:val="Normal"/>
    <w:next w:val="Normal"/>
    <w:link w:val="Heading2Char"/>
    <w:uiPriority w:val="99"/>
    <w:qFormat w:val="1"/>
    <w:rsid w:val="00377311"/>
    <w:pPr>
      <w:keepNext w:val="1"/>
      <w:numPr>
        <w:ilvl w:val="1"/>
        <w:numId w:val="52"/>
      </w:numPr>
      <w:shd w:color="c6d9f1" w:fill="ffffff" w:val="clear"/>
      <w:tabs>
        <w:tab w:val="left" w:pos="1800"/>
      </w:tabs>
      <w:spacing w:after="60" w:before="60" w:line="312" w:lineRule="auto"/>
      <w:ind w:right="29"/>
      <w:outlineLvl w:val="1"/>
    </w:pPr>
    <w:rPr>
      <w:rFonts w:ascii="Arial" w:cs="Times New Roman" w:eastAsia="Times New Roman" w:hAnsi="Arial"/>
      <w:b w:val="1"/>
      <w:sz w:val="24"/>
      <w:szCs w:val="24"/>
      <w:lang w:eastAsia="en-US" w:val="en-GB"/>
    </w:rPr>
  </w:style>
  <w:style w:type="paragraph" w:styleId="Heading3">
    <w:name w:val="heading 3"/>
    <w:aliases w:val="h3,Map,Level 3 Topic Heading,H31,Minor,H32,H33,H34,H35,H36,H37,H38,H39,H310,H311,H312,H313,H314,Heading 3 Char Char,H3 Char Char,Map Char Char,h3 Char Char,Level 3 Topic Heading Char Char,h31 Char Char,h32 Char Char,H3 Char1,h31,2h,h32,1.2.,H3"/>
    <w:basedOn w:val="Normal"/>
    <w:next w:val="Normal"/>
    <w:link w:val="Heading3Char"/>
    <w:qFormat w:val="1"/>
    <w:rsid w:val="00377311"/>
    <w:pPr>
      <w:keepNext w:val="1"/>
      <w:numPr>
        <w:ilvl w:val="2"/>
        <w:numId w:val="52"/>
      </w:numPr>
      <w:spacing w:after="120" w:before="120" w:line="312" w:lineRule="auto"/>
      <w:outlineLvl w:val="2"/>
    </w:pPr>
    <w:rPr>
      <w:rFonts w:ascii="Arial" w:cs="Times New Roman" w:eastAsia="Times New Roman" w:hAnsi="Arial"/>
      <w:b w:val="1"/>
      <w:szCs w:val="24"/>
      <w:lang w:eastAsia="en-US" w:val="en-GB"/>
    </w:rPr>
  </w:style>
  <w:style w:type="paragraph" w:styleId="Heading4">
    <w:name w:val="heading 4"/>
    <w:aliases w:val="h4,Level 4 Topic Heading,H4,Sub-Minor,Case Sub-Header,heading4,Sub-subheading,H4 Char,h4 Char,First Subheading Char,Sub-subheading Char Char Char,Sub-subheading Char Char,Heading 4 Char1 Char Char,Heading 4 Char Char Char Char,d,h41,Map Title"/>
    <w:basedOn w:val="Heading3"/>
    <w:next w:val="Normal"/>
    <w:link w:val="Heading4Char"/>
    <w:uiPriority w:val="99"/>
    <w:qFormat w:val="1"/>
    <w:rsid w:val="00377311"/>
    <w:pPr>
      <w:numPr>
        <w:ilvl w:val="3"/>
      </w:numPr>
      <w:spacing w:after="60" w:before="60" w:line="240" w:lineRule="auto"/>
      <w:outlineLvl w:val="3"/>
    </w:pPr>
    <w:rPr>
      <w:szCs w:val="28"/>
    </w:rPr>
  </w:style>
  <w:style w:type="paragraph" w:styleId="Heading5">
    <w:name w:val="heading 5"/>
    <w:aliases w:val="h5,H5,Map Label,5 sub-bullet,sb,4,Level 3 - i,mh2,Module heading 2,Numbered Sub-list,heading 5,H51,H52,H53,H54,H55"/>
    <w:basedOn w:val="Heading4"/>
    <w:next w:val="Normal"/>
    <w:link w:val="Heading5Char"/>
    <w:uiPriority w:val="99"/>
    <w:qFormat w:val="1"/>
    <w:rsid w:val="00377311"/>
    <w:pPr>
      <w:numPr>
        <w:ilvl w:val="4"/>
      </w:numPr>
      <w:outlineLvl w:val="4"/>
    </w:pPr>
  </w:style>
  <w:style w:type="paragraph" w:styleId="Heading6">
    <w:name w:val="heading 6"/>
    <w:aliases w:val="sub-dash,sd,5,Heading 6(unused),Legal Level 1.,cnp,Caption number (page-wide),h6,6,H61,61,h61,Requirement1,H62,62,h62,H611,611,h611,Requirement11,H63,63,h63,Requirement3,H64,64,h64,Requirement4,H65,65,h65,Requirement5,H621,621,h621,Requirement"/>
    <w:basedOn w:val="Heading5"/>
    <w:next w:val="Normal"/>
    <w:link w:val="Heading6Char"/>
    <w:uiPriority w:val="99"/>
    <w:qFormat w:val="1"/>
    <w:rsid w:val="00377311"/>
    <w:pPr>
      <w:widowControl w:val="0"/>
      <w:numPr>
        <w:ilvl w:val="5"/>
      </w:numPr>
      <w:outlineLvl w:val="5"/>
    </w:pPr>
    <w:rPr>
      <w:b w:val="0"/>
    </w:rPr>
  </w:style>
  <w:style w:type="paragraph" w:styleId="Heading7">
    <w:name w:val="heading 7"/>
    <w:aliases w:val="Heading 7(unused),7,cnc,Caption number (column-wide),st,Do Not Use3,Legal Level 1.1.,PIM 7,letter list,Level 1.1,不用,正文七级标题,L7,（1）,H TIMES1,H7,•H7,Appx 1,L1 Heading 7,h7,SDL title,1.标题 6,1.1.1.1.1.1.1标题 7,lettered list,letter list1,lettered lis"/>
    <w:basedOn w:val="Heading6"/>
    <w:next w:val="Normal"/>
    <w:link w:val="Heading7Char"/>
    <w:uiPriority w:val="99"/>
    <w:qFormat w:val="1"/>
    <w:rsid w:val="00377311"/>
    <w:pPr>
      <w:numPr>
        <w:ilvl w:val="6"/>
      </w:numPr>
      <w:spacing w:before="240"/>
      <w:outlineLvl w:val="6"/>
    </w:pPr>
    <w:rPr>
      <w:rFonts w:ascii="Times New Roman" w:hAnsi="Times New Roman"/>
      <w:i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6754B"/>
    <w:pPr>
      <w:ind w:left="720"/>
      <w:contextualSpacing w:val="1"/>
    </w:pPr>
  </w:style>
  <w:style w:type="paragraph" w:styleId="BalloonText">
    <w:name w:val="Balloon Text"/>
    <w:basedOn w:val="Normal"/>
    <w:link w:val="BalloonTextChar"/>
    <w:uiPriority w:val="99"/>
    <w:semiHidden w:val="1"/>
    <w:unhideWhenUsed w:val="1"/>
    <w:rsid w:val="0013461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34617"/>
    <w:rPr>
      <w:rFonts w:ascii="Tahoma" w:cs="Tahoma" w:hAnsi="Tahoma"/>
      <w:sz w:val="16"/>
      <w:szCs w:val="16"/>
    </w:rPr>
  </w:style>
  <w:style w:type="table" w:styleId="TableGrid">
    <w:name w:val="Table Grid"/>
    <w:basedOn w:val="TableNormal"/>
    <w:uiPriority w:val="59"/>
    <w:rsid w:val="0013461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lainText">
    <w:name w:val="Plain Text"/>
    <w:basedOn w:val="Normal"/>
    <w:link w:val="PlainTextChar"/>
    <w:uiPriority w:val="99"/>
    <w:unhideWhenUsed w:val="1"/>
    <w:rsid w:val="00B46598"/>
    <w:pPr>
      <w:suppressAutoHyphens w:val="1"/>
      <w:spacing w:after="0" w:line="240" w:lineRule="auto"/>
    </w:pPr>
    <w:rPr>
      <w:rFonts w:ascii="Consolas" w:cs="Times New Roman" w:eastAsia="Times New Roman" w:hAnsi="Consolas"/>
      <w:sz w:val="21"/>
      <w:szCs w:val="21"/>
      <w:lang w:eastAsia="ar-SA"/>
    </w:rPr>
  </w:style>
  <w:style w:type="character" w:styleId="PlainTextChar" w:customStyle="1">
    <w:name w:val="Plain Text Char"/>
    <w:basedOn w:val="DefaultParagraphFont"/>
    <w:link w:val="PlainText"/>
    <w:uiPriority w:val="99"/>
    <w:rsid w:val="00B46598"/>
    <w:rPr>
      <w:rFonts w:ascii="Consolas" w:cs="Times New Roman" w:eastAsia="Times New Roman" w:hAnsi="Consolas"/>
      <w:sz w:val="21"/>
      <w:szCs w:val="21"/>
      <w:lang w:eastAsia="ar-SA"/>
    </w:rPr>
  </w:style>
  <w:style w:type="character" w:styleId="Heading1Char" w:customStyle="1">
    <w:name w:val="Heading 1 Char"/>
    <w:aliases w:val="h1 Char,Level 1 Topic Heading Char,H1 Char,Section Char,1HD Char,H11 Char,1 Char,section Char,Attribute Heading 1 Char,My Heading 1 Char,1 ghost Char,g Char,Heading 1(Report Only) Char,Chapter Char,Heading 1(Report Only)1 Char,뙥 Char"/>
    <w:basedOn w:val="DefaultParagraphFont"/>
    <w:link w:val="Heading1"/>
    <w:uiPriority w:val="99"/>
    <w:rsid w:val="00377311"/>
    <w:rPr>
      <w:rFonts w:ascii="Times New Roman" w:cs="Times New Roman" w:eastAsia="Times New Roman" w:hAnsi="Times New Roman"/>
      <w:b w:val="1"/>
      <w:caps w:val="1"/>
      <w:shadow w:val="1"/>
      <w:kern w:val="24"/>
      <w:sz w:val="26"/>
      <w:szCs w:val="20"/>
      <w:shd w:color="auto" w:fill="ffffff" w:val="clear"/>
      <w:lang w:eastAsia="en-US" w:val="en-GB"/>
    </w:rPr>
  </w:style>
  <w:style w:type="character" w:styleId="Heading2Char" w:customStyle="1">
    <w:name w:val="Heading 2 Char"/>
    <w:aliases w:val="h2 Char,Level 2 Topic Heading Char,H21 Char,Major Char,Heading 2 Char1 Char,Heading 2 Char1 Char Char Char,Heading 2 Char Char Char Char Char,Heading 2 Char Char1 Char,2 headline Char,h Char,headline Char,h headline Char,H2-Sec. Head Char"/>
    <w:basedOn w:val="DefaultParagraphFont"/>
    <w:link w:val="Heading2"/>
    <w:uiPriority w:val="99"/>
    <w:rsid w:val="00377311"/>
    <w:rPr>
      <w:rFonts w:ascii="Arial" w:cs="Times New Roman" w:eastAsia="Times New Roman" w:hAnsi="Arial"/>
      <w:b w:val="1"/>
      <w:sz w:val="24"/>
      <w:szCs w:val="24"/>
      <w:shd w:color="c6d9f1" w:fill="ffffff" w:val="clear"/>
      <w:lang w:eastAsia="en-US" w:val="en-GB"/>
    </w:rPr>
  </w:style>
  <w:style w:type="character" w:styleId="Heading3Char" w:customStyle="1">
    <w:name w:val="Heading 3 Char"/>
    <w:aliases w:val="h3 Char,Map Char,Level 3 Topic Heading Char,H31 Char,Minor Char,H32 Char,H33 Char,H34 Char,H35 Char,H36 Char,H37 Char,H38 Char,H39 Char,H310 Char,H311 Char,H312 Char,H313 Char,H314 Char,Heading 3 Char Char Char,H3 Char Char Char,h31 Char"/>
    <w:basedOn w:val="DefaultParagraphFont"/>
    <w:link w:val="Heading3"/>
    <w:rsid w:val="00377311"/>
    <w:rPr>
      <w:rFonts w:ascii="Arial" w:cs="Times New Roman" w:eastAsia="Times New Roman" w:hAnsi="Arial"/>
      <w:b w:val="1"/>
      <w:szCs w:val="24"/>
      <w:lang w:eastAsia="en-US" w:val="en-GB"/>
    </w:rPr>
  </w:style>
  <w:style w:type="character" w:styleId="Heading4Char" w:customStyle="1">
    <w:name w:val="Heading 4 Char"/>
    <w:aliases w:val="h4 Char1,Level 4 Topic Heading Char,H4 Char1,Sub-Minor Char,Case Sub-Header Char,heading4 Char,Sub-subheading Char,H4 Char Char,h4 Char Char,First Subheading Char Char,Sub-subheading Char Char Char Char,Sub-subheading Char Char Char1"/>
    <w:basedOn w:val="DefaultParagraphFont"/>
    <w:link w:val="Heading4"/>
    <w:uiPriority w:val="99"/>
    <w:rsid w:val="00377311"/>
    <w:rPr>
      <w:rFonts w:ascii="Arial" w:cs="Times New Roman" w:eastAsia="Times New Roman" w:hAnsi="Arial"/>
      <w:b w:val="1"/>
      <w:szCs w:val="28"/>
      <w:lang w:eastAsia="en-US" w:val="en-GB"/>
    </w:rPr>
  </w:style>
  <w:style w:type="character" w:styleId="Heading5Char" w:customStyle="1">
    <w:name w:val="Heading 5 Char"/>
    <w:aliases w:val="h5 Char,H5 Char,Map Label Char,5 sub-bullet Char,sb Char,4 Char,Level 3 - i Char,mh2 Char,Module heading 2 Char,Numbered Sub-list Char,heading 5 Char,H51 Char,H52 Char,H53 Char,H54 Char,H55 Char"/>
    <w:basedOn w:val="DefaultParagraphFont"/>
    <w:link w:val="Heading5"/>
    <w:uiPriority w:val="99"/>
    <w:rsid w:val="00377311"/>
    <w:rPr>
      <w:rFonts w:ascii="Arial" w:cs="Times New Roman" w:eastAsia="Times New Roman" w:hAnsi="Arial"/>
      <w:b w:val="1"/>
      <w:szCs w:val="28"/>
      <w:lang w:eastAsia="en-US" w:val="en-GB"/>
    </w:rPr>
  </w:style>
  <w:style w:type="character" w:styleId="Heading6Char" w:customStyle="1">
    <w:name w:val="Heading 6 Char"/>
    <w:aliases w:val="sub-dash Char,sd Char,5 Char,Heading 6(unused) Char,Legal Level 1. Char,cnp Char,Caption number (page-wide) Char,h6 Char,6 Char,H61 Char,61 Char,h61 Char,Requirement1 Char,H62 Char,62 Char,h62 Char,H611 Char,611 Char,h611 Char,H63 Char"/>
    <w:basedOn w:val="DefaultParagraphFont"/>
    <w:link w:val="Heading6"/>
    <w:uiPriority w:val="99"/>
    <w:rsid w:val="00377311"/>
    <w:rPr>
      <w:rFonts w:ascii="Arial" w:cs="Times New Roman" w:eastAsia="Times New Roman" w:hAnsi="Arial"/>
      <w:szCs w:val="28"/>
      <w:lang w:eastAsia="en-US" w:val="en-GB"/>
    </w:rPr>
  </w:style>
  <w:style w:type="character" w:styleId="Heading7Char" w:customStyle="1">
    <w:name w:val="Heading 7 Char"/>
    <w:aliases w:val="Heading 7(unused) Char,7 Char,cnc Char,Caption number (column-wide) Char,st Char,Do Not Use3 Char,Legal Level 1.1. Char,PIM 7 Char,letter list Char,Level 1.1 Char,不用 Char,正文七级标题 Char,L7 Char,（1） Char,H TIMES1 Char,H7 Char,•H7 Char,h7 Char"/>
    <w:basedOn w:val="DefaultParagraphFont"/>
    <w:link w:val="Heading7"/>
    <w:uiPriority w:val="99"/>
    <w:rsid w:val="00377311"/>
    <w:rPr>
      <w:rFonts w:ascii="Times New Roman" w:cs="Times New Roman" w:eastAsia="Times New Roman" w:hAnsi="Times New Roman"/>
      <w:i w:val="1"/>
      <w:noProof w:val="1"/>
      <w:szCs w:val="28"/>
      <w:lang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0RvnfhyUzpF1jk9Zz0Gqu+qOiw==">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2015-12-06T05:06:00Z</dcterms:created>
  <dc:creator>HoangLuy</dc:creator>
</cp:coreProperties>
</file>